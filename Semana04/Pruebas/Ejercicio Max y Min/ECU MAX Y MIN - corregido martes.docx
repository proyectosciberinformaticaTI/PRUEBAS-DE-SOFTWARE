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E" w:rsidRDefault="00E3079C" w:rsidP="0072677E">
      <w:pPr>
        <w:pStyle w:val="Ttulo"/>
        <w:pBdr>
          <w:bottom w:val="single" w:sz="12" w:space="1" w:color="auto"/>
        </w:pBdr>
        <w:rPr>
          <w:b/>
        </w:rPr>
      </w:pPr>
      <w:r>
        <w:rPr>
          <w:b/>
        </w:rPr>
        <w:t>CALCUL</w:t>
      </w:r>
      <w:ins w:id="0" w:author="SUITE" w:date="2017-09-19T19:52:00Z">
        <w:r w:rsidR="00C42559">
          <w:rPr>
            <w:b/>
          </w:rPr>
          <w:t>AR</w:t>
        </w:r>
      </w:ins>
      <w:del w:id="1" w:author="SUITE" w:date="2017-09-19T19:52:00Z">
        <w:r w:rsidDel="00C42559">
          <w:rPr>
            <w:b/>
          </w:rPr>
          <w:delText>O</w:delText>
        </w:r>
      </w:del>
      <w:r>
        <w:rPr>
          <w:b/>
        </w:rPr>
        <w:t xml:space="preserve"> </w:t>
      </w:r>
      <w:del w:id="2" w:author="SUITE" w:date="2017-09-19T19:52:00Z">
        <w:r w:rsidDel="00C42559">
          <w:rPr>
            <w:b/>
          </w:rPr>
          <w:delText xml:space="preserve">DE </w:delText>
        </w:r>
      </w:del>
      <w:r>
        <w:rPr>
          <w:b/>
        </w:rPr>
        <w:t>NUMERO MAYOR Y MENOR</w:t>
      </w:r>
    </w:p>
    <w:p w:rsidR="008A5D28" w:rsidRPr="008A5D28" w:rsidRDefault="008A5D28" w:rsidP="008A5D28"/>
    <w:p w:rsidR="0072677E" w:rsidRDefault="0072677E" w:rsidP="0072677E">
      <w:pPr>
        <w:pStyle w:val="Ttulo1"/>
      </w:pPr>
      <w:r>
        <w:t>DESCRIPCION</w:t>
      </w:r>
    </w:p>
    <w:p w:rsidR="0072677E" w:rsidRDefault="008A5D28" w:rsidP="008A5D28">
      <w:pPr>
        <w:ind w:left="432"/>
      </w:pPr>
      <w:r>
        <w:t xml:space="preserve">El caso de uso tiene por finalidad </w:t>
      </w:r>
      <w:r w:rsidR="00E3079C">
        <w:t>identificar el numero mayor y menor de una cadena de 3 números ingresados</w:t>
      </w:r>
      <w:r>
        <w:t>.</w:t>
      </w:r>
    </w:p>
    <w:p w:rsidR="0072677E" w:rsidRDefault="0072677E" w:rsidP="0072677E">
      <w:pPr>
        <w:pStyle w:val="Ttulo1"/>
      </w:pPr>
      <w:r>
        <w:t>ACTOR</w:t>
      </w:r>
    </w:p>
    <w:p w:rsidR="0072677E" w:rsidRDefault="00E3079C" w:rsidP="0072677E">
      <w:pPr>
        <w:ind w:left="432"/>
      </w:pPr>
      <w:r>
        <w:t>Usuario</w:t>
      </w:r>
    </w:p>
    <w:p w:rsidR="0072677E" w:rsidRDefault="0072677E" w:rsidP="0072677E">
      <w:pPr>
        <w:pStyle w:val="Ttulo1"/>
      </w:pPr>
      <w:r>
        <w:t>FLUJO DE EVENTOS</w:t>
      </w:r>
    </w:p>
    <w:p w:rsidR="0072677E" w:rsidRDefault="0072677E" w:rsidP="0072677E">
      <w:pPr>
        <w:pStyle w:val="Ttulo2"/>
      </w:pPr>
      <w:r>
        <w:t>FLUJO BASICO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caso de uso se inicia cuando el actor selecciona la opción iniciar la aplicación.</w:t>
      </w:r>
    </w:p>
    <w:p w:rsidR="0072677E" w:rsidRDefault="00E3079C" w:rsidP="0072677E">
      <w:pPr>
        <w:pStyle w:val="Prrafodelista"/>
        <w:numPr>
          <w:ilvl w:val="0"/>
          <w:numId w:val="3"/>
        </w:numPr>
      </w:pPr>
      <w:r>
        <w:t>El sistema muestra el mensaje “I</w:t>
      </w:r>
      <w:r w:rsidR="0072677E">
        <w:t xml:space="preserve">ngrese </w:t>
      </w:r>
      <w:r>
        <w:t>primer número:</w:t>
      </w:r>
      <w:r w:rsidR="0072677E"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</w:t>
      </w:r>
      <w:r w:rsidRPr="0072677E">
        <w:t xml:space="preserve"> </w:t>
      </w:r>
      <w:r>
        <w:t>solicitado</w:t>
      </w:r>
      <w:r w:rsidR="00E3079C">
        <w:t>, debiendo ser solo números enteros</w:t>
      </w:r>
      <w:ins w:id="3" w:author="SUITE" w:date="2017-09-19T19:54:00Z">
        <w:r w:rsidR="00C42559">
          <w:t xml:space="preserve"> positivos</w:t>
        </w:r>
      </w:ins>
      <w:r w:rsidR="00E3079C">
        <w:t>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="00E3079C">
        <w:t>Ingrese segundo número: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 solicitado</w:t>
      </w:r>
      <w:r w:rsidR="00E3079C">
        <w:t>,</w:t>
      </w:r>
      <w:r w:rsidR="00E3079C" w:rsidRPr="00E3079C">
        <w:t xml:space="preserve"> </w:t>
      </w:r>
      <w:r w:rsidR="00E3079C">
        <w:t>debiendo ser solo números enteros</w:t>
      </w:r>
      <w:ins w:id="4" w:author="SUITE" w:date="2017-09-19T19:54:00Z">
        <w:r w:rsidR="00C42559">
          <w:t xml:space="preserve"> posi</w:t>
        </w:r>
      </w:ins>
      <w:ins w:id="5" w:author="SUITE" w:date="2017-09-19T19:55:00Z">
        <w:r w:rsidR="00C42559">
          <w:t>t</w:t>
        </w:r>
      </w:ins>
      <w:ins w:id="6" w:author="SUITE" w:date="2017-09-19T19:54:00Z">
        <w:r w:rsidR="00C42559">
          <w:t>ivos</w:t>
        </w:r>
      </w:ins>
      <w:r>
        <w:t>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sistema muestra el mensaje “Ingrese tercer número:”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actor ingresa valor solicitado, debiendo ser solo números enteros</w:t>
      </w:r>
      <w:ins w:id="7" w:author="SUITE" w:date="2017-09-19T19:55:00Z">
        <w:r w:rsidR="00C42559" w:rsidRPr="00C42559">
          <w:t xml:space="preserve"> </w:t>
        </w:r>
        <w:r w:rsidR="00C42559">
          <w:t>positivos</w:t>
        </w:r>
      </w:ins>
      <w:r>
        <w:t>.</w:t>
      </w:r>
    </w:p>
    <w:p w:rsidR="00E3079C" w:rsidRDefault="00E3079C" w:rsidP="00E3079C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Pr="0072677E">
        <w:t xml:space="preserve">Ingrese opción </w:t>
      </w:r>
      <w:r w:rsidR="008A5D28" w:rsidRPr="0072677E">
        <w:t>[</w:t>
      </w:r>
      <w:r w:rsidRPr="0072677E">
        <w:t>1]</w:t>
      </w:r>
      <w:r w:rsidR="00E3079C">
        <w:t xml:space="preserve"> para cálculo de número mayor y </w:t>
      </w:r>
      <w:r w:rsidR="008A5D28" w:rsidRPr="0072677E">
        <w:t>[</w:t>
      </w:r>
      <w:r w:rsidRPr="0072677E">
        <w:t>2]</w:t>
      </w:r>
      <w:r w:rsidR="00E3079C">
        <w:t xml:space="preserve"> para cálculo de número </w:t>
      </w:r>
      <w:del w:id="8" w:author="SUITE" w:date="2017-09-19T19:55:00Z">
        <w:r w:rsidR="00E3079C" w:rsidDel="00C42559">
          <w:delText>mayor</w:delText>
        </w:r>
      </w:del>
      <w:ins w:id="9" w:author="SUITE" w:date="2017-09-19T19:55:00Z">
        <w:r w:rsidR="00C42559">
          <w:t>menor</w:t>
        </w:r>
      </w:ins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 xml:space="preserve">El actor ingresa número de la </w:t>
      </w:r>
      <w:del w:id="10" w:author="SUITE" w:date="2017-09-19T19:57:00Z">
        <w:r w:rsidDel="00443FD0">
          <w:delText xml:space="preserve">operación </w:delText>
        </w:r>
      </w:del>
      <w:ins w:id="11" w:author="SUITE" w:date="2017-09-19T19:57:00Z">
        <w:r w:rsidR="00443FD0">
          <w:t xml:space="preserve">opción </w:t>
        </w:r>
      </w:ins>
      <w:r>
        <w:t>solicitada.</w:t>
      </w:r>
    </w:p>
    <w:p w:rsidR="00443FD0" w:rsidRDefault="00443FD0" w:rsidP="00443FD0">
      <w:pPr>
        <w:pStyle w:val="Prrafodelista"/>
        <w:numPr>
          <w:ilvl w:val="0"/>
          <w:numId w:val="3"/>
        </w:numPr>
        <w:rPr>
          <w:ins w:id="12" w:author="SUITE" w:date="2017-09-19T19:57:00Z"/>
        </w:rPr>
      </w:pPr>
      <w:ins w:id="13" w:author="SUITE" w:date="2017-09-19T19:57:00Z">
        <w:r>
          <w:t>El actor presiona la tecla entrar</w:t>
        </w:r>
      </w:ins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valida los datos ingresados.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 xml:space="preserve">El sistema muestra resultado según la operación </w:t>
      </w:r>
      <w:del w:id="14" w:author="SUITE" w:date="2017-09-19T19:56:00Z">
        <w:r w:rsidDel="00443FD0">
          <w:delText>realizada</w:delText>
        </w:r>
      </w:del>
      <w:ins w:id="15" w:author="SUITE" w:date="2017-09-19T19:56:00Z">
        <w:r w:rsidR="00443FD0">
          <w:t>seleccionada</w:t>
        </w:r>
      </w:ins>
      <w:r>
        <w:t>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Finaliza caso de uso.</w:t>
      </w:r>
    </w:p>
    <w:p w:rsidR="0072677E" w:rsidRDefault="0072677E" w:rsidP="0072677E">
      <w:pPr>
        <w:pStyle w:val="Ttulo2"/>
      </w:pPr>
      <w:r>
        <w:t>FLUJO ALTERNO</w:t>
      </w:r>
    </w:p>
    <w:p w:rsidR="0072677E" w:rsidRDefault="0072677E" w:rsidP="0072677E">
      <w:pPr>
        <w:pStyle w:val="Ttulo3"/>
      </w:pPr>
      <w:r>
        <w:t xml:space="preserve">FA-01 ACTOR SELECCIONA </w:t>
      </w:r>
      <w:r w:rsidR="00E3079C">
        <w:t>CALCULO DE NUMERO MAYOR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 xml:space="preserve">En el punto </w:t>
      </w:r>
      <w:r w:rsidR="00E3079C">
        <w:t>11</w:t>
      </w:r>
      <w:r>
        <w:t xml:space="preserve"> del flujo básico, si el actor ingresa el Valor “1”.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 xml:space="preserve">El sistema </w:t>
      </w:r>
      <w:del w:id="16" w:author="SUITE" w:date="2017-09-19T20:01:00Z">
        <w:r w:rsidDel="00443FD0">
          <w:delText xml:space="preserve">realiza la </w:delText>
        </w:r>
      </w:del>
      <w:del w:id="17" w:author="SUITE" w:date="2017-09-19T20:00:00Z">
        <w:r w:rsidDel="00443FD0">
          <w:delText xml:space="preserve">operación </w:delText>
        </w:r>
      </w:del>
      <w:ins w:id="18" w:author="SUITE" w:date="2017-09-19T20:00:00Z">
        <w:r w:rsidR="00443FD0">
          <w:t>compara los números ingresados</w:t>
        </w:r>
      </w:ins>
      <w:del w:id="19" w:author="SUITE" w:date="2017-09-19T20:00:00Z">
        <w:r w:rsidDel="00443FD0">
          <w:delText xml:space="preserve">de </w:delText>
        </w:r>
        <w:r w:rsidR="00E3079C" w:rsidDel="00443FD0">
          <w:delText>cálculo de número mayor ingresado</w:delText>
        </w:r>
      </w:del>
      <w:r w:rsidR="00E3079C">
        <w:t xml:space="preserve"> </w:t>
      </w:r>
      <w:ins w:id="20" w:author="SUITE" w:date="2017-09-19T20:01:00Z">
        <w:r w:rsidR="00443FD0">
          <w:t>en los pasos 3, 6 y 9 del flujo básico.</w:t>
        </w:r>
      </w:ins>
    </w:p>
    <w:p w:rsidR="00443FD0" w:rsidRDefault="00443FD0" w:rsidP="0072677E">
      <w:pPr>
        <w:pStyle w:val="Prrafodelista"/>
        <w:numPr>
          <w:ilvl w:val="0"/>
          <w:numId w:val="4"/>
        </w:numPr>
        <w:rPr>
          <w:ins w:id="21" w:author="SUITE" w:date="2017-09-19T20:02:00Z"/>
        </w:rPr>
      </w:pPr>
      <w:ins w:id="22" w:author="SUITE" w:date="2017-09-19T20:02:00Z">
        <w:r>
          <w:t>El sistema captura el número mayor de la comparación realizada</w:t>
        </w:r>
      </w:ins>
    </w:p>
    <w:p w:rsidR="00847E2E" w:rsidRDefault="00847E2E" w:rsidP="0072677E">
      <w:pPr>
        <w:pStyle w:val="Prrafodelista"/>
        <w:numPr>
          <w:ilvl w:val="0"/>
          <w:numId w:val="4"/>
        </w:numPr>
      </w:pPr>
      <w:r>
        <w:t>El sistema muestra el mensaje “</w:t>
      </w:r>
      <w:r w:rsidR="00E3079C">
        <w:t>El número mayor es</w:t>
      </w:r>
      <w:r>
        <w:t>: &lt;Valor&gt;”</w:t>
      </w:r>
    </w:p>
    <w:p w:rsidR="0072677E" w:rsidRDefault="00E3079C" w:rsidP="0072677E">
      <w:pPr>
        <w:pStyle w:val="Prrafodelista"/>
        <w:numPr>
          <w:ilvl w:val="0"/>
          <w:numId w:val="4"/>
        </w:numPr>
      </w:pPr>
      <w:r>
        <w:t>Continua en el punto 1</w:t>
      </w:r>
      <w:ins w:id="23" w:author="SUITE" w:date="2017-09-19T20:02:00Z">
        <w:r w:rsidR="00443FD0">
          <w:t>5</w:t>
        </w:r>
      </w:ins>
      <w:del w:id="24" w:author="SUITE" w:date="2017-09-19T20:02:00Z">
        <w:r w:rsidDel="00443FD0">
          <w:delText>4</w:delText>
        </w:r>
      </w:del>
      <w:r w:rsidR="0072677E">
        <w:t xml:space="preserve"> del flujo Básico.</w:t>
      </w:r>
    </w:p>
    <w:p w:rsidR="00EA0AFF" w:rsidRDefault="00EA0AFF" w:rsidP="00EA0AFF">
      <w:pPr>
        <w:pStyle w:val="Ttulo3"/>
      </w:pPr>
      <w:r>
        <w:t>FA-02 ACTOR SELECCIONA CALCULO DE NUMERO MENOR</w:t>
      </w:r>
    </w:p>
    <w:p w:rsidR="00443FD0" w:rsidRDefault="00443FD0" w:rsidP="00443FD0">
      <w:pPr>
        <w:pStyle w:val="Prrafodelista"/>
        <w:numPr>
          <w:ilvl w:val="0"/>
          <w:numId w:val="10"/>
        </w:numPr>
        <w:rPr>
          <w:ins w:id="25" w:author="SUITE" w:date="2017-09-19T20:03:00Z"/>
        </w:rPr>
        <w:pPrChange w:id="26" w:author="SUITE" w:date="2017-09-19T20:04:00Z">
          <w:pPr>
            <w:pStyle w:val="Prrafodelista"/>
            <w:numPr>
              <w:numId w:val="4"/>
            </w:numPr>
            <w:ind w:hanging="360"/>
          </w:pPr>
        </w:pPrChange>
      </w:pPr>
      <w:ins w:id="27" w:author="SUITE" w:date="2017-09-19T20:03:00Z">
        <w:r>
          <w:t>En el punto 11 del flujo básico,</w:t>
        </w:r>
        <w:r>
          <w:t xml:space="preserve"> si el actor ingresa el Valor “2</w:t>
        </w:r>
        <w:r>
          <w:t>”.</w:t>
        </w:r>
      </w:ins>
    </w:p>
    <w:p w:rsidR="00443FD0" w:rsidRDefault="00443FD0" w:rsidP="00443FD0">
      <w:pPr>
        <w:pStyle w:val="Prrafodelista"/>
        <w:numPr>
          <w:ilvl w:val="0"/>
          <w:numId w:val="10"/>
        </w:numPr>
        <w:rPr>
          <w:ins w:id="28" w:author="SUITE" w:date="2017-09-19T20:03:00Z"/>
        </w:rPr>
        <w:pPrChange w:id="29" w:author="SUITE" w:date="2017-09-19T20:04:00Z">
          <w:pPr>
            <w:pStyle w:val="Prrafodelista"/>
            <w:numPr>
              <w:numId w:val="4"/>
            </w:numPr>
            <w:ind w:hanging="360"/>
          </w:pPr>
        </w:pPrChange>
      </w:pPr>
      <w:ins w:id="30" w:author="SUITE" w:date="2017-09-19T20:03:00Z">
        <w:r>
          <w:t>El sistema compara los números ingresados en los pasos 3, 6 y 9 del flujo básico.</w:t>
        </w:r>
      </w:ins>
    </w:p>
    <w:p w:rsidR="00443FD0" w:rsidRDefault="00443FD0" w:rsidP="00443FD0">
      <w:pPr>
        <w:pStyle w:val="Prrafodelista"/>
        <w:numPr>
          <w:ilvl w:val="0"/>
          <w:numId w:val="10"/>
        </w:numPr>
        <w:rPr>
          <w:ins w:id="31" w:author="SUITE" w:date="2017-09-19T20:03:00Z"/>
        </w:rPr>
        <w:pPrChange w:id="32" w:author="SUITE" w:date="2017-09-19T20:04:00Z">
          <w:pPr>
            <w:pStyle w:val="Prrafodelista"/>
            <w:numPr>
              <w:numId w:val="4"/>
            </w:numPr>
            <w:ind w:hanging="360"/>
          </w:pPr>
        </w:pPrChange>
      </w:pPr>
      <w:ins w:id="33" w:author="SUITE" w:date="2017-09-19T20:03:00Z">
        <w:r>
          <w:t xml:space="preserve">El sistema captura el número </w:t>
        </w:r>
      </w:ins>
      <w:ins w:id="34" w:author="SUITE" w:date="2017-09-19T20:04:00Z">
        <w:r>
          <w:t>menor</w:t>
        </w:r>
      </w:ins>
      <w:ins w:id="35" w:author="SUITE" w:date="2017-09-19T20:03:00Z">
        <w:r>
          <w:t xml:space="preserve"> de la comparación realizada</w:t>
        </w:r>
      </w:ins>
    </w:p>
    <w:p w:rsidR="00443FD0" w:rsidRDefault="00443FD0" w:rsidP="00443FD0">
      <w:pPr>
        <w:pStyle w:val="Prrafodelista"/>
        <w:numPr>
          <w:ilvl w:val="0"/>
          <w:numId w:val="10"/>
        </w:numPr>
        <w:rPr>
          <w:ins w:id="36" w:author="SUITE" w:date="2017-09-19T20:03:00Z"/>
        </w:rPr>
        <w:pPrChange w:id="37" w:author="SUITE" w:date="2017-09-19T20:04:00Z">
          <w:pPr>
            <w:pStyle w:val="Prrafodelista"/>
            <w:numPr>
              <w:numId w:val="4"/>
            </w:numPr>
            <w:ind w:hanging="360"/>
          </w:pPr>
        </w:pPrChange>
      </w:pPr>
      <w:ins w:id="38" w:author="SUITE" w:date="2017-09-19T20:03:00Z">
        <w:r>
          <w:t xml:space="preserve">El sistema muestra el mensaje “El número </w:t>
        </w:r>
      </w:ins>
      <w:ins w:id="39" w:author="SUITE" w:date="2017-09-19T20:04:00Z">
        <w:r>
          <w:t>menor</w:t>
        </w:r>
      </w:ins>
      <w:ins w:id="40" w:author="SUITE" w:date="2017-09-19T20:03:00Z">
        <w:r>
          <w:t xml:space="preserve"> es: &lt;Valor&gt;”</w:t>
        </w:r>
      </w:ins>
    </w:p>
    <w:p w:rsidR="00443FD0" w:rsidRDefault="00443FD0" w:rsidP="00443FD0">
      <w:pPr>
        <w:pStyle w:val="Prrafodelista"/>
        <w:numPr>
          <w:ilvl w:val="0"/>
          <w:numId w:val="10"/>
        </w:numPr>
        <w:rPr>
          <w:ins w:id="41" w:author="SUITE" w:date="2017-09-19T20:03:00Z"/>
        </w:rPr>
        <w:pPrChange w:id="42" w:author="SUITE" w:date="2017-09-19T20:04:00Z">
          <w:pPr>
            <w:pStyle w:val="Prrafodelista"/>
            <w:numPr>
              <w:numId w:val="4"/>
            </w:numPr>
            <w:ind w:hanging="360"/>
          </w:pPr>
        </w:pPrChange>
      </w:pPr>
      <w:ins w:id="43" w:author="SUITE" w:date="2017-09-19T20:03:00Z">
        <w:r>
          <w:t>Continua en el punto 15 del flujo Básico.</w:t>
        </w:r>
      </w:ins>
    </w:p>
    <w:p w:rsidR="00EA0AFF" w:rsidDel="00443FD0" w:rsidRDefault="00EA0AFF" w:rsidP="00EA0AFF">
      <w:pPr>
        <w:pStyle w:val="Prrafodelista"/>
        <w:numPr>
          <w:ilvl w:val="0"/>
          <w:numId w:val="9"/>
        </w:numPr>
        <w:rPr>
          <w:del w:id="44" w:author="SUITE" w:date="2017-09-19T20:03:00Z"/>
        </w:rPr>
      </w:pPr>
      <w:del w:id="45" w:author="SUITE" w:date="2017-09-19T20:03:00Z">
        <w:r w:rsidDel="00443FD0">
          <w:delText>En el punto 11 del flujo básico, si el actor ingresa el Valor “3”.</w:delText>
        </w:r>
      </w:del>
    </w:p>
    <w:p w:rsidR="00EA0AFF" w:rsidDel="00443FD0" w:rsidRDefault="00EA0AFF" w:rsidP="00EA0AFF">
      <w:pPr>
        <w:pStyle w:val="Prrafodelista"/>
        <w:numPr>
          <w:ilvl w:val="0"/>
          <w:numId w:val="9"/>
        </w:numPr>
        <w:rPr>
          <w:del w:id="46" w:author="SUITE" w:date="2017-09-19T20:03:00Z"/>
        </w:rPr>
      </w:pPr>
      <w:del w:id="47" w:author="SUITE" w:date="2017-09-19T20:03:00Z">
        <w:r w:rsidDel="00443FD0">
          <w:delText xml:space="preserve">El sistema realiza la operación de cálculo de número menor ingresado </w:delText>
        </w:r>
      </w:del>
    </w:p>
    <w:p w:rsidR="00EA0AFF" w:rsidDel="00443FD0" w:rsidRDefault="00EA0AFF" w:rsidP="00EA0AFF">
      <w:pPr>
        <w:pStyle w:val="Prrafodelista"/>
        <w:numPr>
          <w:ilvl w:val="0"/>
          <w:numId w:val="9"/>
        </w:numPr>
        <w:rPr>
          <w:del w:id="48" w:author="SUITE" w:date="2017-09-19T20:03:00Z"/>
        </w:rPr>
      </w:pPr>
      <w:del w:id="49" w:author="SUITE" w:date="2017-09-19T20:03:00Z">
        <w:r w:rsidDel="00443FD0">
          <w:delText>El sistema muestra el mensaje “El número menor es: &lt;Valor&gt;”</w:delText>
        </w:r>
      </w:del>
    </w:p>
    <w:p w:rsidR="00EA0AFF" w:rsidDel="00443FD0" w:rsidRDefault="00EA0AFF" w:rsidP="00242F62">
      <w:pPr>
        <w:pStyle w:val="Prrafodelista"/>
        <w:numPr>
          <w:ilvl w:val="0"/>
          <w:numId w:val="9"/>
        </w:numPr>
        <w:rPr>
          <w:del w:id="50" w:author="SUITE" w:date="2017-09-19T20:03:00Z"/>
        </w:rPr>
      </w:pPr>
      <w:del w:id="51" w:author="SUITE" w:date="2017-09-19T20:03:00Z">
        <w:r w:rsidDel="00443FD0">
          <w:delText>Continua en el punto 14 del flujo Básico.</w:delText>
        </w:r>
      </w:del>
    </w:p>
    <w:p w:rsidR="0072677E" w:rsidRDefault="008A5D28" w:rsidP="00EA0AFF">
      <w:pPr>
        <w:pStyle w:val="Ttulo3"/>
      </w:pPr>
      <w:r>
        <w:t>FA-03</w:t>
      </w:r>
      <w:r w:rsidR="0072677E">
        <w:t xml:space="preserve"> ACTOR </w:t>
      </w:r>
      <w:r w:rsidR="00847E2E">
        <w:t xml:space="preserve">INGRESA </w:t>
      </w:r>
      <w:r>
        <w:t xml:space="preserve">VALOR INVALIDO </w:t>
      </w:r>
      <w:r w:rsidR="00E3079C">
        <w:t xml:space="preserve">O VACIO </w:t>
      </w:r>
      <w:r w:rsidR="00EA0AFF">
        <w:t>CUALQUIERA DE LOS NUMEROS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En el punto </w:t>
      </w:r>
      <w:r w:rsidR="008A5D28">
        <w:t>1</w:t>
      </w:r>
      <w:ins w:id="52" w:author="SUITE" w:date="2017-09-19T20:05:00Z">
        <w:r w:rsidR="00443FD0">
          <w:t>4</w:t>
        </w:r>
      </w:ins>
      <w:del w:id="53" w:author="SUITE" w:date="2017-09-19T20:05:00Z">
        <w:r w:rsidR="00E3079C" w:rsidDel="00443FD0">
          <w:delText>3</w:delText>
        </w:r>
      </w:del>
      <w:r>
        <w:t xml:space="preserve"> del flujo básico, si </w:t>
      </w:r>
      <w:del w:id="54" w:author="SUITE" w:date="2017-09-19T20:07:00Z">
        <w:r w:rsidR="00EA0AFF" w:rsidDel="00970C68">
          <w:delText xml:space="preserve">no </w:delText>
        </w:r>
      </w:del>
      <w:r w:rsidR="008A5D28">
        <w:t xml:space="preserve">valida que el valor ingresado en </w:t>
      </w:r>
      <w:r w:rsidR="00EA0AFF">
        <w:t xml:space="preserve">los </w:t>
      </w:r>
      <w:r w:rsidR="008A5D28">
        <w:t>punto</w:t>
      </w:r>
      <w:r w:rsidR="00EA0AFF">
        <w:t>s</w:t>
      </w:r>
      <w:r w:rsidR="008A5D28">
        <w:t xml:space="preserve"> </w:t>
      </w:r>
      <w:r w:rsidR="00EA0AFF">
        <w:t>3, 6 o 9</w:t>
      </w:r>
      <w:r w:rsidR="008A5D28">
        <w:t xml:space="preserve"> del flujo básico</w:t>
      </w:r>
      <w:ins w:id="55" w:author="SUITE" w:date="2017-09-19T20:07:00Z">
        <w:r w:rsidR="00970C68">
          <w:t xml:space="preserve"> son valores diferentes a </w:t>
        </w:r>
      </w:ins>
      <w:ins w:id="56" w:author="SUITE" w:date="2017-09-19T20:08:00Z">
        <w:r w:rsidR="00970C68">
          <w:t>números</w:t>
        </w:r>
      </w:ins>
      <w:ins w:id="57" w:author="SUITE" w:date="2017-09-19T20:07:00Z">
        <w:r w:rsidR="00970C68">
          <w:t xml:space="preserve"> </w:t>
        </w:r>
      </w:ins>
      <w:ins w:id="58" w:author="SUITE" w:date="2017-09-19T20:08:00Z">
        <w:r w:rsidR="00970C68">
          <w:t>enteros positivos</w:t>
        </w:r>
      </w:ins>
      <w:r>
        <w:t>.</w:t>
      </w:r>
    </w:p>
    <w:p w:rsidR="008A5D28" w:rsidRDefault="0072677E" w:rsidP="008A5D28">
      <w:pPr>
        <w:pStyle w:val="Prrafodelista"/>
        <w:numPr>
          <w:ilvl w:val="0"/>
          <w:numId w:val="6"/>
        </w:numPr>
      </w:pPr>
      <w:r>
        <w:lastRenderedPageBreak/>
        <w:t xml:space="preserve">El sistema </w:t>
      </w:r>
      <w:r w:rsidR="008A5D28">
        <w:t>muestra mensaje de error “</w:t>
      </w:r>
      <w:r w:rsidR="00EA0AFF">
        <w:t>Ingrese un numero entero, recuerde que el campo no puede estar vacío</w:t>
      </w:r>
      <w:r w:rsidR="008A5D28" w:rsidRPr="008A5D28">
        <w:t>"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Continua </w:t>
      </w:r>
      <w:r w:rsidR="008A5D28">
        <w:t>en el punto 1</w:t>
      </w:r>
      <w:ins w:id="59" w:author="SUITE" w:date="2017-09-19T20:08:00Z">
        <w:r w:rsidR="00970C68">
          <w:t>6</w:t>
        </w:r>
      </w:ins>
      <w:del w:id="60" w:author="SUITE" w:date="2017-09-19T20:08:00Z">
        <w:r w:rsidR="00EA0AFF" w:rsidDel="00970C68">
          <w:delText>5</w:delText>
        </w:r>
      </w:del>
      <w:r>
        <w:t xml:space="preserve"> del flujo Básico.</w:t>
      </w:r>
    </w:p>
    <w:p w:rsidR="008A5D28" w:rsidRDefault="00EA0AFF" w:rsidP="008A5D28">
      <w:pPr>
        <w:pStyle w:val="Ttulo3"/>
      </w:pPr>
      <w:r>
        <w:t>FA-04</w:t>
      </w:r>
      <w:r w:rsidR="008A5D28">
        <w:t xml:space="preserve"> ACTOR </w:t>
      </w:r>
      <w:r w:rsidR="00847E2E">
        <w:t>INGRESA VALOR</w:t>
      </w:r>
      <w:r>
        <w:t>ES IGUALES EN LOS TRES NUMEROS</w:t>
      </w:r>
    </w:p>
    <w:p w:rsidR="008A5D28" w:rsidRDefault="00EA0AFF" w:rsidP="008A5D28">
      <w:pPr>
        <w:pStyle w:val="Prrafodelista"/>
        <w:numPr>
          <w:ilvl w:val="0"/>
          <w:numId w:val="8"/>
        </w:numPr>
      </w:pPr>
      <w:r>
        <w:t>En el punto 1</w:t>
      </w:r>
      <w:ins w:id="61" w:author="SUITE" w:date="2017-09-19T20:10:00Z">
        <w:r w:rsidR="00970C68">
          <w:t>4</w:t>
        </w:r>
      </w:ins>
      <w:del w:id="62" w:author="SUITE" w:date="2017-09-19T20:10:00Z">
        <w:r w:rsidDel="00970C68">
          <w:delText>3</w:delText>
        </w:r>
      </w:del>
      <w:r w:rsidR="008A5D28">
        <w:t xml:space="preserve"> del flujo básico, si valida que el valor ingresado </w:t>
      </w:r>
      <w:r>
        <w:t>en los puntos 3, 6 y 9 son iguales</w:t>
      </w:r>
      <w:r w:rsidR="008A5D28">
        <w:t>.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El sistema muestra mensaje de error “</w:t>
      </w:r>
      <w:r w:rsidR="00EA0AFF">
        <w:t>No se p</w:t>
      </w:r>
      <w:bookmarkStart w:id="63" w:name="_GoBack"/>
      <w:bookmarkEnd w:id="63"/>
      <w:r w:rsidR="00EA0AFF">
        <w:t xml:space="preserve">uede realizar la </w:t>
      </w:r>
      <w:del w:id="64" w:author="SUITE" w:date="2017-09-19T20:11:00Z">
        <w:r w:rsidR="00EA0AFF" w:rsidDel="00970C68">
          <w:delText xml:space="preserve">operación </w:delText>
        </w:r>
      </w:del>
      <w:ins w:id="65" w:author="SUITE" w:date="2017-09-19T20:11:00Z">
        <w:r w:rsidR="00970C68">
          <w:t>comparación</w:t>
        </w:r>
        <w:r w:rsidR="00970C68">
          <w:t xml:space="preserve"> </w:t>
        </w:r>
      </w:ins>
      <w:r w:rsidR="00EA0AFF">
        <w:t xml:space="preserve">debido a que los tres números son </w:t>
      </w:r>
      <w:ins w:id="66" w:author="SUITE" w:date="2017-09-19T20:12:00Z">
        <w:r w:rsidR="00970C68">
          <w:t xml:space="preserve">valores </w:t>
        </w:r>
      </w:ins>
      <w:r w:rsidR="00EA0AFF">
        <w:t>iguales. Intente con otros valores</w:t>
      </w:r>
      <w:r w:rsidRPr="008A5D28">
        <w:t>"</w:t>
      </w:r>
    </w:p>
    <w:p w:rsidR="008A5D28" w:rsidRDefault="00EA0AFF" w:rsidP="008A5D28">
      <w:pPr>
        <w:pStyle w:val="Prrafodelista"/>
        <w:numPr>
          <w:ilvl w:val="0"/>
          <w:numId w:val="8"/>
        </w:numPr>
        <w:rPr>
          <w:ins w:id="67" w:author="SUITE" w:date="2017-09-19T20:14:00Z"/>
        </w:rPr>
      </w:pPr>
      <w:r>
        <w:t>Continua en el punto 1</w:t>
      </w:r>
      <w:ins w:id="68" w:author="SUITE" w:date="2017-09-19T20:17:00Z">
        <w:r w:rsidR="00761525">
          <w:t>6</w:t>
        </w:r>
      </w:ins>
      <w:del w:id="69" w:author="SUITE" w:date="2017-09-19T20:17:00Z">
        <w:r w:rsidDel="00761525">
          <w:delText>5</w:delText>
        </w:r>
      </w:del>
      <w:r w:rsidR="008A5D28">
        <w:t xml:space="preserve"> del flujo Básico.</w:t>
      </w:r>
    </w:p>
    <w:p w:rsidR="00970C68" w:rsidRDefault="00970C68" w:rsidP="00970C68">
      <w:pPr>
        <w:pStyle w:val="Ttulo3"/>
        <w:rPr>
          <w:ins w:id="70" w:author="SUITE" w:date="2017-09-19T20:14:00Z"/>
        </w:rPr>
      </w:pPr>
      <w:ins w:id="71" w:author="SUITE" w:date="2017-09-19T20:14:00Z">
        <w:r>
          <w:t>FA-05</w:t>
        </w:r>
        <w:r>
          <w:t xml:space="preserve"> ACTOR INGRESA </w:t>
        </w:r>
      </w:ins>
      <w:ins w:id="72" w:author="SUITE" w:date="2017-09-19T20:15:00Z">
        <w:r>
          <w:t>“</w:t>
        </w:r>
      </w:ins>
      <w:ins w:id="73" w:author="SUITE" w:date="2017-09-19T20:14:00Z">
        <w:r>
          <w:t>OPCIÓN</w:t>
        </w:r>
      </w:ins>
      <w:ins w:id="74" w:author="SUITE" w:date="2017-09-19T20:15:00Z">
        <w:r>
          <w:t>”</w:t>
        </w:r>
      </w:ins>
      <w:ins w:id="75" w:author="SUITE" w:date="2017-09-19T20:14:00Z">
        <w:r>
          <w:t xml:space="preserve"> INVALIDA</w:t>
        </w:r>
      </w:ins>
    </w:p>
    <w:p w:rsidR="00970C68" w:rsidRDefault="00970C68" w:rsidP="00761525">
      <w:pPr>
        <w:pStyle w:val="Prrafodelista"/>
        <w:numPr>
          <w:ilvl w:val="0"/>
          <w:numId w:val="11"/>
        </w:numPr>
        <w:rPr>
          <w:ins w:id="76" w:author="SUITE" w:date="2017-09-19T20:14:00Z"/>
        </w:rPr>
        <w:pPrChange w:id="77" w:author="SUITE" w:date="2017-09-19T20:17:00Z">
          <w:pPr>
            <w:pStyle w:val="Prrafodelista"/>
            <w:numPr>
              <w:numId w:val="8"/>
            </w:numPr>
            <w:ind w:hanging="360"/>
          </w:pPr>
        </w:pPrChange>
      </w:pPr>
      <w:ins w:id="78" w:author="SUITE" w:date="2017-09-19T20:14:00Z">
        <w:r>
          <w:t xml:space="preserve">En el punto 14 del flujo básico, si valida que el valor ingresado en </w:t>
        </w:r>
      </w:ins>
      <w:ins w:id="79" w:author="SUITE" w:date="2017-09-19T20:16:00Z">
        <w:r>
          <w:t>e</w:t>
        </w:r>
      </w:ins>
      <w:ins w:id="80" w:author="SUITE" w:date="2017-09-19T20:14:00Z">
        <w:r>
          <w:t xml:space="preserve">l punto </w:t>
        </w:r>
      </w:ins>
      <w:ins w:id="81" w:author="SUITE" w:date="2017-09-19T20:16:00Z">
        <w:r>
          <w:t>12</w:t>
        </w:r>
      </w:ins>
      <w:ins w:id="82" w:author="SUITE" w:date="2017-09-19T20:14:00Z">
        <w:r>
          <w:t xml:space="preserve"> </w:t>
        </w:r>
      </w:ins>
      <w:ins w:id="83" w:author="SUITE" w:date="2017-09-19T20:16:00Z">
        <w:r w:rsidR="00761525">
          <w:t>es diferente de 1 o 2</w:t>
        </w:r>
      </w:ins>
      <w:ins w:id="84" w:author="SUITE" w:date="2017-09-19T20:14:00Z">
        <w:r>
          <w:t>.</w:t>
        </w:r>
      </w:ins>
    </w:p>
    <w:p w:rsidR="00970C68" w:rsidRDefault="00970C68" w:rsidP="00761525">
      <w:pPr>
        <w:pStyle w:val="Prrafodelista"/>
        <w:numPr>
          <w:ilvl w:val="0"/>
          <w:numId w:val="11"/>
        </w:numPr>
        <w:rPr>
          <w:ins w:id="85" w:author="SUITE" w:date="2017-09-19T20:14:00Z"/>
        </w:rPr>
        <w:pPrChange w:id="86" w:author="SUITE" w:date="2017-09-19T20:17:00Z">
          <w:pPr>
            <w:pStyle w:val="Prrafodelista"/>
            <w:numPr>
              <w:numId w:val="8"/>
            </w:numPr>
            <w:ind w:hanging="360"/>
          </w:pPr>
        </w:pPrChange>
      </w:pPr>
      <w:ins w:id="87" w:author="SUITE" w:date="2017-09-19T20:14:00Z">
        <w:r>
          <w:t>El sistema muestra mensaje de error “</w:t>
        </w:r>
      </w:ins>
      <w:ins w:id="88" w:author="SUITE" w:date="2017-09-19T20:17:00Z">
        <w:r w:rsidR="00761525">
          <w:t>Opción ingresada es errónea</w:t>
        </w:r>
      </w:ins>
      <w:ins w:id="89" w:author="SUITE" w:date="2017-09-19T20:14:00Z">
        <w:r w:rsidRPr="008A5D28">
          <w:t>"</w:t>
        </w:r>
      </w:ins>
    </w:p>
    <w:p w:rsidR="00970C68" w:rsidRDefault="00761525" w:rsidP="00761525">
      <w:pPr>
        <w:pStyle w:val="Prrafodelista"/>
        <w:numPr>
          <w:ilvl w:val="0"/>
          <w:numId w:val="11"/>
        </w:numPr>
        <w:rPr>
          <w:ins w:id="90" w:author="SUITE" w:date="2017-09-19T20:14:00Z"/>
        </w:rPr>
        <w:pPrChange w:id="91" w:author="SUITE" w:date="2017-09-19T20:17:00Z">
          <w:pPr>
            <w:pStyle w:val="Prrafodelista"/>
            <w:numPr>
              <w:numId w:val="8"/>
            </w:numPr>
            <w:ind w:hanging="360"/>
          </w:pPr>
        </w:pPrChange>
      </w:pPr>
      <w:ins w:id="92" w:author="SUITE" w:date="2017-09-19T20:14:00Z">
        <w:r>
          <w:t>Continua en el punto 16</w:t>
        </w:r>
        <w:r w:rsidR="00970C68">
          <w:t xml:space="preserve"> del flujo Básico.</w:t>
        </w:r>
      </w:ins>
    </w:p>
    <w:p w:rsidR="00970C68" w:rsidRDefault="00970C68" w:rsidP="00970C68">
      <w:pPr>
        <w:pPrChange w:id="93" w:author="SUITE" w:date="2017-09-19T20:14:00Z">
          <w:pPr>
            <w:pStyle w:val="Prrafodelista"/>
            <w:numPr>
              <w:numId w:val="8"/>
            </w:numPr>
            <w:ind w:hanging="360"/>
          </w:pPr>
        </w:pPrChange>
      </w:pPr>
    </w:p>
    <w:p w:rsidR="0072677E" w:rsidRDefault="0072677E" w:rsidP="0072677E">
      <w:pPr>
        <w:pStyle w:val="Ttulo2"/>
      </w:pPr>
      <w:r>
        <w:t>SUB FLUJO</w:t>
      </w:r>
    </w:p>
    <w:p w:rsidR="008A5D28" w:rsidRDefault="008A5D28" w:rsidP="008A5D28">
      <w:pPr>
        <w:ind w:firstLine="432"/>
      </w:pPr>
      <w:r>
        <w:t>Ninguno</w:t>
      </w:r>
    </w:p>
    <w:p w:rsidR="008A5D28" w:rsidRDefault="008A5D28" w:rsidP="008A5D28">
      <w:pPr>
        <w:pStyle w:val="Ttulo1"/>
      </w:pPr>
      <w:r>
        <w:t>PRECONDICIONES</w:t>
      </w:r>
    </w:p>
    <w:p w:rsidR="0072677E" w:rsidRDefault="008A5D28" w:rsidP="008A5D28">
      <w:pPr>
        <w:ind w:left="432"/>
      </w:pPr>
      <w:r>
        <w:t>Ninguna</w:t>
      </w:r>
    </w:p>
    <w:p w:rsidR="008A5D28" w:rsidRDefault="008A5D28" w:rsidP="008A5D28">
      <w:pPr>
        <w:pStyle w:val="Ttulo1"/>
      </w:pPr>
      <w:r>
        <w:t>POST CONDICIONES</w:t>
      </w:r>
    </w:p>
    <w:p w:rsidR="008A5D28" w:rsidRDefault="008A5D28" w:rsidP="008A5D28">
      <w:pPr>
        <w:ind w:left="432"/>
      </w:pPr>
      <w:r>
        <w:t>Efectúa la operación según la opción ingresada.</w:t>
      </w:r>
    </w:p>
    <w:p w:rsidR="008A5D28" w:rsidRDefault="008A5D28" w:rsidP="008A5D28">
      <w:pPr>
        <w:pStyle w:val="Ttulo1"/>
      </w:pPr>
      <w:r>
        <w:t>PUNTOS DE EXTENSION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pStyle w:val="Ttulo1"/>
      </w:pPr>
      <w:r>
        <w:t>PROTOTIPOS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ind w:left="432"/>
      </w:pPr>
    </w:p>
    <w:sectPr w:rsidR="008A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E3A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83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51F8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B417F"/>
    <w:multiLevelType w:val="hybridMultilevel"/>
    <w:tmpl w:val="E78A2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0B1"/>
    <w:multiLevelType w:val="multilevel"/>
    <w:tmpl w:val="1EFCFE2C"/>
    <w:lvl w:ilvl="0">
      <w:start w:val="1"/>
      <w:numFmt w:val="decimal"/>
      <w:pStyle w:val="Ttulo1"/>
      <w:lvlText w:val="%1)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467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21E1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10D4D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643B9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7119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ITE">
    <w15:presenceInfo w15:providerId="None" w15:userId="SUI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7E"/>
    <w:rsid w:val="0008772C"/>
    <w:rsid w:val="00443FD0"/>
    <w:rsid w:val="0072677E"/>
    <w:rsid w:val="00761525"/>
    <w:rsid w:val="00847E2E"/>
    <w:rsid w:val="008937E8"/>
    <w:rsid w:val="008A5D28"/>
    <w:rsid w:val="00970C68"/>
    <w:rsid w:val="00C42559"/>
    <w:rsid w:val="00D155F4"/>
    <w:rsid w:val="00E3079C"/>
    <w:rsid w:val="00E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B0EF"/>
  <w15:chartTrackingRefBased/>
  <w15:docId w15:val="{901851DC-03AC-4680-8A08-2DD4E6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7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7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7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7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7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267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2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2</cp:revision>
  <dcterms:created xsi:type="dcterms:W3CDTF">2017-09-20T01:47:00Z</dcterms:created>
  <dcterms:modified xsi:type="dcterms:W3CDTF">2017-09-20T01:47:00Z</dcterms:modified>
</cp:coreProperties>
</file>